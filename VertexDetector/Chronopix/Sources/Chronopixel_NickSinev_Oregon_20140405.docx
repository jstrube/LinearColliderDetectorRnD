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A85" w:rsidRDefault="00631A85" w:rsidP="00277E15">
      <w:pPr>
        <w:rPr>
          <w:rFonts w:asciiTheme="majorHAnsi" w:hAnsiTheme="majorHAnsi"/>
          <w:sz w:val="40"/>
          <w:szCs w:val="40"/>
        </w:rPr>
      </w:pPr>
      <w:proofErr w:type="spellStart"/>
      <w:r w:rsidRPr="00354BC9">
        <w:rPr>
          <w:rFonts w:asciiTheme="majorHAnsi" w:hAnsiTheme="majorHAnsi"/>
          <w:sz w:val="40"/>
          <w:szCs w:val="40"/>
        </w:rPr>
        <w:t>Chronopixel</w:t>
      </w:r>
      <w:proofErr w:type="spellEnd"/>
      <w:r w:rsidRPr="00354BC9">
        <w:rPr>
          <w:rFonts w:asciiTheme="majorHAnsi" w:hAnsiTheme="majorHAnsi"/>
          <w:sz w:val="40"/>
          <w:szCs w:val="40"/>
        </w:rPr>
        <w:t xml:space="preserve"> project</w:t>
      </w:r>
    </w:p>
    <w:p w:rsidR="00036664" w:rsidRPr="00354BC9" w:rsidRDefault="00036664" w:rsidP="00277E15">
      <w:pPr>
        <w:rPr>
          <w:rFonts w:asciiTheme="majorHAnsi" w:hAnsiTheme="majorHAnsi"/>
          <w:sz w:val="40"/>
          <w:szCs w:val="40"/>
        </w:rPr>
      </w:pPr>
    </w:p>
    <w:p w:rsidR="00631A85" w:rsidRDefault="00722E9B" w:rsidP="00277E15">
      <w:pPr>
        <w:rPr>
          <w:rFonts w:asciiTheme="majorHAnsi" w:hAnsiTheme="majorHAnsi"/>
          <w:sz w:val="32"/>
          <w:szCs w:val="32"/>
        </w:rPr>
      </w:pPr>
      <w:r>
        <w:rPr>
          <w:rFonts w:asciiTheme="majorHAnsi" w:hAnsiTheme="majorHAnsi"/>
          <w:sz w:val="32"/>
          <w:szCs w:val="32"/>
        </w:rPr>
        <w:t xml:space="preserve">1. </w:t>
      </w:r>
      <w:r w:rsidR="00631A85">
        <w:rPr>
          <w:rFonts w:asciiTheme="majorHAnsi" w:hAnsiTheme="majorHAnsi"/>
          <w:sz w:val="32"/>
          <w:szCs w:val="32"/>
        </w:rPr>
        <w:t>Introduction.</w:t>
      </w:r>
    </w:p>
    <w:p w:rsidR="00036664" w:rsidRDefault="00036664" w:rsidP="00277E15">
      <w:pPr>
        <w:rPr>
          <w:rFonts w:asciiTheme="majorHAnsi" w:hAnsiTheme="majorHAnsi"/>
          <w:sz w:val="32"/>
          <w:szCs w:val="32"/>
        </w:rPr>
      </w:pPr>
    </w:p>
    <w:p w:rsidR="00036664" w:rsidRDefault="003256B4" w:rsidP="00277E15">
      <w:r>
        <w:t xml:space="preserve">    </w:t>
      </w:r>
      <w:r w:rsidR="00631A85">
        <w:t xml:space="preserve">The </w:t>
      </w:r>
      <w:proofErr w:type="spellStart"/>
      <w:r w:rsidR="00631A85">
        <w:t>chronopixel</w:t>
      </w:r>
      <w:proofErr w:type="spellEnd"/>
      <w:r w:rsidR="00631A85">
        <w:t xml:space="preserve"> is the monolithic CMOS pixelated sensor with the abili</w:t>
      </w:r>
      <w:r w:rsidR="000F007D">
        <w:t>ty to record time stamp of</w:t>
      </w:r>
      <w:r w:rsidR="00631A85">
        <w:t xml:space="preserve"> </w:t>
      </w:r>
      <w:r w:rsidR="000F007D">
        <w:t>pixel crossing by charge particle</w:t>
      </w:r>
      <w:r w:rsidR="00AB0337">
        <w:t>s</w:t>
      </w:r>
      <w:r w:rsidR="00631A85">
        <w:t xml:space="preserve"> </w:t>
      </w:r>
      <w:r w:rsidR="000F007D">
        <w:t>in the pixel memor</w:t>
      </w:r>
      <w:r w:rsidR="00354BC9">
        <w:t xml:space="preserve">y. Each pixel contains 2 </w:t>
      </w:r>
      <w:r w:rsidR="000F007D">
        <w:t>memory cells</w:t>
      </w:r>
      <w:r w:rsidR="00354BC9">
        <w:t xml:space="preserve"> (12 bit</w:t>
      </w:r>
      <w:r w:rsidR="00AB0337">
        <w:t>s</w:t>
      </w:r>
      <w:r w:rsidR="00354BC9">
        <w:t xml:space="preserve"> each)</w:t>
      </w:r>
      <w:r w:rsidR="000F007D">
        <w:t xml:space="preserve">, and can record 2 time stamps happening during </w:t>
      </w:r>
      <w:r w:rsidR="00AB0337">
        <w:t xml:space="preserve">the same </w:t>
      </w:r>
      <w:r w:rsidR="000F007D">
        <w:t>bunch train. This information is read out in the time interval between bunch trains.</w:t>
      </w:r>
      <w:r w:rsidR="00036664">
        <w:t xml:space="preserve"> </w:t>
      </w:r>
      <w:proofErr w:type="spellStart"/>
      <w:r w:rsidR="000F007D">
        <w:t>Chronopixel</w:t>
      </w:r>
      <w:proofErr w:type="spellEnd"/>
      <w:r w:rsidR="000F007D">
        <w:t xml:space="preserve"> option for ILC vertex detector was described in the ILC DBD. By the time of the DBD, 2 prototype</w:t>
      </w:r>
      <w:r w:rsidR="00722E9B">
        <w:t xml:space="preserve">s </w:t>
      </w:r>
      <w:r w:rsidR="00354BC9">
        <w:t>were built</w:t>
      </w:r>
      <w:r w:rsidR="000F007D">
        <w:t xml:space="preserve"> and tested, and summary of test results were also presented in the DBD.</w:t>
      </w:r>
      <w:r w:rsidR="00722E9B">
        <w:t xml:space="preserve"> They are listed below:</w:t>
      </w:r>
      <w:r w:rsidR="00036664">
        <w:t xml:space="preserve"> </w:t>
      </w:r>
    </w:p>
    <w:p w:rsidR="00277E15" w:rsidRDefault="00036664" w:rsidP="00277E15">
      <w:r>
        <w:t xml:space="preserve">  </w:t>
      </w:r>
      <w:r w:rsidR="00277E15">
        <w:t>1.</w:t>
      </w:r>
      <w:r w:rsidR="00722E9B">
        <w:t>1</w:t>
      </w:r>
      <w:r w:rsidR="00277E15">
        <w:t xml:space="preserve"> We have prove</w:t>
      </w:r>
      <w:ins w:id="0" w:author="Charles Baltay" w:date="2014-04-03T17:47:00Z">
        <w:r w:rsidR="00AB0337">
          <w:t>n</w:t>
        </w:r>
      </w:ins>
      <w:del w:id="1" w:author="Charles Baltay" w:date="2014-04-03T17:47:00Z">
        <w:r w:rsidR="00277E15" w:rsidDel="00AB0337">
          <w:delText>d,</w:delText>
        </w:r>
      </w:del>
      <w:r w:rsidR="00277E15">
        <w:t xml:space="preserve"> that we can record time stamps in every pixel with </w:t>
      </w:r>
      <w:del w:id="2" w:author="SLAC" w:date="2014-04-04T10:17:00Z">
        <w:r w:rsidR="00277E15" w:rsidDel="00087D20">
          <w:delText xml:space="preserve"> </w:delText>
        </w:r>
      </w:del>
      <w:r w:rsidR="00277E15">
        <w:t>time resolution better than 300 ns (we have tested it down to 150 ns).</w:t>
      </w:r>
    </w:p>
    <w:p w:rsidR="00277E15" w:rsidRDefault="00036664" w:rsidP="00277E15">
      <w:r>
        <w:t xml:space="preserve">  </w:t>
      </w:r>
      <w:r w:rsidR="00722E9B">
        <w:t>1. 2</w:t>
      </w:r>
      <w:r w:rsidR="004305ED">
        <w:t xml:space="preserve"> </w:t>
      </w:r>
      <w:proofErr w:type="gramStart"/>
      <w:r w:rsidR="00277E15">
        <w:t>We</w:t>
      </w:r>
      <w:proofErr w:type="gramEnd"/>
      <w:r w:rsidR="00277E15">
        <w:t xml:space="preserve"> have tested sparse readout, allowing to read only pixels with hits, thus reducing readout time to the level allowing read</w:t>
      </w:r>
      <w:ins w:id="3" w:author="Charles Baltay" w:date="2014-04-03T17:48:00Z">
        <w:r w:rsidR="00AB0337">
          <w:t xml:space="preserve">out of </w:t>
        </w:r>
      </w:ins>
      <w:del w:id="4" w:author="SLAC" w:date="2014-04-04T10:17:00Z">
        <w:r w:rsidR="00277E15" w:rsidDel="00087D20">
          <w:delText xml:space="preserve"> </w:delText>
        </w:r>
      </w:del>
      <w:r w:rsidR="00277E15">
        <w:t>all pixels in the sensor in the intervals between bunch crossings.</w:t>
      </w:r>
    </w:p>
    <w:p w:rsidR="00277E15" w:rsidRDefault="00722E9B" w:rsidP="00277E15">
      <w:r>
        <w:t xml:space="preserve"> </w:t>
      </w:r>
      <w:r w:rsidR="00036664">
        <w:t xml:space="preserve"> </w:t>
      </w:r>
      <w:r>
        <w:t>1.3</w:t>
      </w:r>
      <w:r w:rsidR="004305ED">
        <w:t xml:space="preserve"> </w:t>
      </w:r>
      <w:r w:rsidR="00277E15">
        <w:t xml:space="preserve">We have tested pulsed power for analog part of the pixels and </w:t>
      </w:r>
      <w:ins w:id="5" w:author="Charles Baltay" w:date="2014-04-03T17:48:00Z">
        <w:r w:rsidR="00AB0337">
          <w:t xml:space="preserve">have </w:t>
        </w:r>
      </w:ins>
      <w:r w:rsidR="00277E15">
        <w:t>prove</w:t>
      </w:r>
      <w:ins w:id="6" w:author="Charles Baltay" w:date="2014-04-03T17:48:00Z">
        <w:r w:rsidR="00AB0337">
          <w:t>n</w:t>
        </w:r>
      </w:ins>
      <w:del w:id="7" w:author="Charles Baltay" w:date="2014-04-03T17:48:00Z">
        <w:r w:rsidR="00277E15" w:rsidDel="00AB0337">
          <w:delText>d</w:delText>
        </w:r>
      </w:del>
      <w:r w:rsidR="00277E15">
        <w:t xml:space="preserve"> that turning power ON in about 100 us before bunch train and turning it off between bunch trains does not create any problems for threshold setting accuracy in the comparators.</w:t>
      </w:r>
    </w:p>
    <w:p w:rsidR="00277E15" w:rsidRDefault="00036664" w:rsidP="003256B4">
      <w:r>
        <w:t xml:space="preserve">  </w:t>
      </w:r>
      <w:r w:rsidR="00722E9B">
        <w:t>1.4</w:t>
      </w:r>
      <w:r w:rsidR="004305ED">
        <w:t xml:space="preserve"> </w:t>
      </w:r>
      <w:r w:rsidR="00277E15">
        <w:t>We have tested the idea of building all in-pixel electronics only from NMOS transistors, thus eliminating the need for special process (deep p-well) to protect signal charge from parasitical collection by in-pixel transistors. We have prove</w:t>
      </w:r>
      <w:ins w:id="8" w:author="Charles Baltay" w:date="2014-04-03T17:49:00Z">
        <w:r w:rsidR="00AB0337">
          <w:t>n</w:t>
        </w:r>
      </w:ins>
      <w:del w:id="9" w:author="Charles Baltay" w:date="2014-04-03T17:49:00Z">
        <w:r w:rsidR="00277E15" w:rsidDel="00AB0337">
          <w:delText>d,</w:delText>
        </w:r>
      </w:del>
      <w:r w:rsidR="00277E15">
        <w:t xml:space="preserve"> that all NMOS electronics can be </w:t>
      </w:r>
      <w:r w:rsidR="004305ED">
        <w:t>built</w:t>
      </w:r>
      <w:r w:rsidR="00277E15">
        <w:t xml:space="preserve"> in </w:t>
      </w:r>
      <w:ins w:id="10" w:author="Charles Baltay" w:date="2014-04-03T17:49:00Z">
        <w:r w:rsidR="00AB0337">
          <w:t>this</w:t>
        </w:r>
      </w:ins>
      <w:del w:id="11" w:author="Charles Baltay" w:date="2014-04-03T17:49:00Z">
        <w:r w:rsidR="00277E15" w:rsidDel="00AB0337">
          <w:delText>such a</w:delText>
        </w:r>
      </w:del>
      <w:r w:rsidR="00277E15">
        <w:t xml:space="preserve"> way, </w:t>
      </w:r>
      <w:ins w:id="12" w:author="Charles Baltay" w:date="2014-04-03T17:49:00Z">
        <w:r w:rsidR="00AB0337">
          <w:t xml:space="preserve">and </w:t>
        </w:r>
      </w:ins>
      <w:r w:rsidR="00277E15">
        <w:t xml:space="preserve">that </w:t>
      </w:r>
      <w:ins w:id="13" w:author="Charles Baltay" w:date="2014-04-03T17:50:00Z">
        <w:r w:rsidR="00AB0337">
          <w:t xml:space="preserve">this </w:t>
        </w:r>
      </w:ins>
      <w:r w:rsidR="00277E15">
        <w:t xml:space="preserve">does not significantly increase </w:t>
      </w:r>
      <w:ins w:id="14" w:author="Charles Baltay" w:date="2014-04-03T17:50:00Z">
        <w:r w:rsidR="00AB0337">
          <w:t xml:space="preserve">the </w:t>
        </w:r>
      </w:ins>
      <w:r w:rsidR="00277E15">
        <w:t>power consumption compare</w:t>
      </w:r>
      <w:ins w:id="15" w:author="Charles Baltay" w:date="2014-04-03T17:50:00Z">
        <w:r w:rsidR="00AB0337">
          <w:t>d</w:t>
        </w:r>
      </w:ins>
      <w:r w:rsidR="00277E15">
        <w:t xml:space="preserve"> to CMOS electronics.</w:t>
      </w:r>
    </w:p>
    <w:p w:rsidR="001E689B" w:rsidRDefault="00722E9B" w:rsidP="00277E15">
      <w:r>
        <w:t xml:space="preserve"> </w:t>
      </w:r>
      <w:r w:rsidR="003256B4">
        <w:t xml:space="preserve">  </w:t>
      </w:r>
      <w:r>
        <w:t>1.5</w:t>
      </w:r>
      <w:r w:rsidR="004305ED">
        <w:t xml:space="preserve"> </w:t>
      </w:r>
      <w:r w:rsidR="00277E15">
        <w:t xml:space="preserve">We have tested compensation of comparator offsets using analog calibration, when the value of the offset is stored as </w:t>
      </w:r>
      <w:ins w:id="16" w:author="Charles Baltay" w:date="2014-04-03T17:50:00Z">
        <w:r w:rsidR="00AB0337">
          <w:t xml:space="preserve">a </w:t>
        </w:r>
      </w:ins>
      <w:r w:rsidR="00277E15">
        <w:t>voltage on the capacitor in each pixel. This have advantage over digital calibration (value of offset is stored as code in the special register) in that</w:t>
      </w:r>
      <w:del w:id="17" w:author="Charles Baltay" w:date="2014-04-03T17:51:00Z">
        <w:r w:rsidR="00277E15" w:rsidDel="00AB0337">
          <w:delText>, that</w:delText>
        </w:r>
      </w:del>
      <w:r w:rsidR="00277E15">
        <w:t xml:space="preserve"> there </w:t>
      </w:r>
      <w:ins w:id="18" w:author="Charles Baltay" w:date="2014-04-03T17:52:00Z">
        <w:r w:rsidR="00AB0337">
          <w:t>are</w:t>
        </w:r>
      </w:ins>
      <w:del w:id="19" w:author="Charles Baltay" w:date="2014-04-03T17:51:00Z">
        <w:r w:rsidR="00277E15" w:rsidDel="00AB0337">
          <w:delText>is</w:delText>
        </w:r>
      </w:del>
      <w:r w:rsidR="00277E15">
        <w:t xml:space="preserve"> no discrete levels, and accuracy of such </w:t>
      </w:r>
      <w:ins w:id="20" w:author="Charles Baltay" w:date="2014-04-03T17:52:00Z">
        <w:r w:rsidR="00AB0337">
          <w:t xml:space="preserve">a </w:t>
        </w:r>
      </w:ins>
      <w:r w:rsidR="00277E15">
        <w:t>calibration</w:t>
      </w:r>
      <w:ins w:id="21" w:author="Charles Baltay" w:date="2014-04-03T17:52:00Z">
        <w:r w:rsidR="00AB0337">
          <w:t xml:space="preserve"> scheme</w:t>
        </w:r>
      </w:ins>
      <w:r w:rsidR="00277E15">
        <w:t xml:space="preserve"> is not affected by the size of such </w:t>
      </w:r>
      <w:ins w:id="22" w:author="Charles Baltay" w:date="2014-04-03T17:52:00Z">
        <w:r w:rsidR="00AB0337">
          <w:t xml:space="preserve">a </w:t>
        </w:r>
      </w:ins>
      <w:r w:rsidR="00277E15">
        <w:t xml:space="preserve">register and the spread of </w:t>
      </w:r>
      <w:ins w:id="23" w:author="Charles Baltay" w:date="2014-04-03T17:52:00Z">
        <w:r w:rsidR="00AB0337">
          <w:t xml:space="preserve">the </w:t>
        </w:r>
      </w:ins>
      <w:r w:rsidR="00277E15">
        <w:t>initial offsets.</w:t>
      </w:r>
    </w:p>
    <w:p w:rsidR="00036664" w:rsidRDefault="00036664" w:rsidP="00277E15"/>
    <w:p w:rsidR="001E3FFB" w:rsidRDefault="001E3FFB" w:rsidP="00277E15">
      <w:pPr>
        <w:rPr>
          <w:rFonts w:asciiTheme="majorHAnsi" w:hAnsiTheme="majorHAnsi"/>
          <w:sz w:val="32"/>
          <w:szCs w:val="32"/>
        </w:rPr>
      </w:pPr>
      <w:r>
        <w:rPr>
          <w:rFonts w:asciiTheme="majorHAnsi" w:hAnsiTheme="majorHAnsi"/>
          <w:sz w:val="32"/>
          <w:szCs w:val="32"/>
        </w:rPr>
        <w:t>2. Activity and development since DBD</w:t>
      </w:r>
    </w:p>
    <w:p w:rsidR="00036664" w:rsidRDefault="00036664" w:rsidP="00277E15">
      <w:pPr>
        <w:rPr>
          <w:rFonts w:asciiTheme="majorHAnsi" w:hAnsiTheme="majorHAnsi"/>
          <w:sz w:val="32"/>
          <w:szCs w:val="32"/>
        </w:rPr>
      </w:pPr>
    </w:p>
    <w:p w:rsidR="001E3FFB" w:rsidRDefault="001E3FFB" w:rsidP="00277E15">
      <w:r>
        <w:t xml:space="preserve"> </w:t>
      </w:r>
      <w:r w:rsidR="003256B4">
        <w:t xml:space="preserve"> </w:t>
      </w:r>
      <w:r>
        <w:t xml:space="preserve">2.1 Test of prototype 2 revealed some problems. Possible solutions for these problems were discussed with Sarnoff engineers.  </w:t>
      </w:r>
    </w:p>
    <w:p w:rsidR="001E3FFB" w:rsidRDefault="001E3FFB" w:rsidP="00277E15">
      <w:r>
        <w:t xml:space="preserve"> </w:t>
      </w:r>
      <w:r w:rsidR="003256B4">
        <w:t xml:space="preserve"> </w:t>
      </w:r>
      <w:r>
        <w:t xml:space="preserve">2.2 New contract with Sarnoff for </w:t>
      </w:r>
      <w:ins w:id="24" w:author="Charles Baltay" w:date="2014-04-03T17:53:00Z">
        <w:r w:rsidR="00AB0337">
          <w:t xml:space="preserve">the </w:t>
        </w:r>
      </w:ins>
      <w:r>
        <w:t>design of prototype3 was signed in August 2013.</w:t>
      </w:r>
    </w:p>
    <w:p w:rsidR="001E3FFB" w:rsidRDefault="001E3FFB" w:rsidP="00277E15">
      <w:r>
        <w:t xml:space="preserve"> </w:t>
      </w:r>
      <w:r w:rsidR="003256B4">
        <w:t xml:space="preserve"> </w:t>
      </w:r>
      <w:r>
        <w:t xml:space="preserve">2.3 </w:t>
      </w:r>
      <w:r w:rsidR="00E96B91">
        <w:t>The submission of prototype 3</w:t>
      </w:r>
      <w:r w:rsidR="00354BC9">
        <w:t xml:space="preserve"> to foundry for manufacturing is expected</w:t>
      </w:r>
      <w:r w:rsidR="00E96B91">
        <w:t xml:space="preserve"> by the end of April 2014.</w:t>
      </w:r>
    </w:p>
    <w:p w:rsidR="00354BC9" w:rsidRDefault="00354BC9" w:rsidP="00277E15">
      <w:r>
        <w:t xml:space="preserve">The most recent report on </w:t>
      </w:r>
      <w:proofErr w:type="spellStart"/>
      <w:r>
        <w:t>chronopixel</w:t>
      </w:r>
      <w:proofErr w:type="spellEnd"/>
      <w:r>
        <w:t xml:space="preserve"> status was presented by </w:t>
      </w:r>
      <w:proofErr w:type="spellStart"/>
      <w:r>
        <w:t>N.Sinev</w:t>
      </w:r>
      <w:proofErr w:type="spellEnd"/>
      <w:r>
        <w:t xml:space="preserve"> at LCWS13 on November 2013 at Tokyo: </w:t>
      </w:r>
      <w:hyperlink r:id="rId5" w:history="1">
        <w:r w:rsidR="00036664" w:rsidRPr="00C0088A">
          <w:rPr>
            <w:rStyle w:val="Hyperlink"/>
          </w:rPr>
          <w:t>https://agenda.linearcollider.org/getFile.py/access?contribId=309&amp;sessionId=37&amp;resId=1&amp;materialId=slides&amp;confId=6000</w:t>
        </w:r>
      </w:hyperlink>
    </w:p>
    <w:p w:rsidR="00036664" w:rsidRPr="001E3FFB" w:rsidRDefault="00036664" w:rsidP="00277E15"/>
    <w:p w:rsidR="00277E15" w:rsidRDefault="00E96B91" w:rsidP="00277E15">
      <w:pPr>
        <w:rPr>
          <w:ins w:id="25" w:author="SLAC" w:date="2014-04-04T10:19:00Z"/>
          <w:rFonts w:asciiTheme="majorHAnsi" w:hAnsiTheme="majorHAnsi"/>
          <w:sz w:val="32"/>
          <w:szCs w:val="32"/>
        </w:rPr>
      </w:pPr>
      <w:r>
        <w:rPr>
          <w:rFonts w:asciiTheme="majorHAnsi" w:hAnsiTheme="majorHAnsi"/>
          <w:sz w:val="32"/>
          <w:szCs w:val="32"/>
        </w:rPr>
        <w:lastRenderedPageBreak/>
        <w:t>3</w:t>
      </w:r>
      <w:r w:rsidR="00722E9B" w:rsidRPr="00722E9B">
        <w:rPr>
          <w:rFonts w:asciiTheme="majorHAnsi" w:hAnsiTheme="majorHAnsi"/>
          <w:sz w:val="32"/>
          <w:szCs w:val="32"/>
        </w:rPr>
        <w:t xml:space="preserve">. </w:t>
      </w:r>
      <w:r w:rsidR="00277E15" w:rsidRPr="00722E9B">
        <w:rPr>
          <w:rFonts w:asciiTheme="majorHAnsi" w:hAnsiTheme="majorHAnsi"/>
          <w:sz w:val="32"/>
          <w:szCs w:val="32"/>
        </w:rPr>
        <w:t>M</w:t>
      </w:r>
      <w:r w:rsidR="00722E9B" w:rsidRPr="00722E9B">
        <w:rPr>
          <w:rFonts w:asciiTheme="majorHAnsi" w:hAnsiTheme="majorHAnsi"/>
          <w:sz w:val="32"/>
          <w:szCs w:val="32"/>
        </w:rPr>
        <w:t>ain directions of the R&amp;D for</w:t>
      </w:r>
      <w:r w:rsidR="00722E9B">
        <w:rPr>
          <w:rFonts w:asciiTheme="majorHAnsi" w:hAnsiTheme="majorHAnsi"/>
          <w:sz w:val="32"/>
          <w:szCs w:val="32"/>
        </w:rPr>
        <w:t xml:space="preserve"> the next 5 years.</w:t>
      </w:r>
    </w:p>
    <w:p w:rsidR="00087D20" w:rsidRPr="00722E9B" w:rsidRDefault="00087D20" w:rsidP="00277E15">
      <w:pPr>
        <w:rPr>
          <w:rFonts w:asciiTheme="majorHAnsi" w:hAnsiTheme="majorHAnsi"/>
          <w:sz w:val="32"/>
          <w:szCs w:val="32"/>
        </w:rPr>
      </w:pPr>
      <w:bookmarkStart w:id="26" w:name="_GoBack"/>
      <w:bookmarkEnd w:id="26"/>
    </w:p>
    <w:p w:rsidR="00277E15" w:rsidRDefault="00277E15" w:rsidP="00277E15">
      <w:r>
        <w:t xml:space="preserve">   </w:t>
      </w:r>
      <w:r w:rsidR="00E96B91">
        <w:t>3</w:t>
      </w:r>
      <w:r w:rsidR="00722E9B">
        <w:t>.1</w:t>
      </w:r>
      <w:r>
        <w:t xml:space="preserve"> Achieve </w:t>
      </w:r>
      <w:r w:rsidR="00036664" w:rsidRPr="00036664">
        <w:t xml:space="preserve">signal/noise ratio </w:t>
      </w:r>
      <w:r>
        <w:t xml:space="preserve">required for close to 100% </w:t>
      </w:r>
      <w:r w:rsidR="00036664">
        <w:t>signal registration efficiency</w:t>
      </w:r>
      <w:del w:id="27" w:author="Charles Baltay" w:date="2014-04-03T17:53:00Z">
        <w:r w:rsidR="00036664" w:rsidDel="00AB0337">
          <w:delText xml:space="preserve"> </w:delText>
        </w:r>
      </w:del>
      <w:r>
        <w:t xml:space="preserve">. So far we got </w:t>
      </w:r>
      <w:ins w:id="28" w:author="Charles Baltay" w:date="2014-04-03T17:54:00Z">
        <w:r w:rsidR="00AB0337">
          <w:t>a signal/noise of around</w:t>
        </w:r>
      </w:ins>
      <w:del w:id="29" w:author="Charles Baltay" w:date="2014-04-03T17:54:00Z">
        <w:r w:rsidDel="00AB0337">
          <w:delText>it</w:delText>
        </w:r>
      </w:del>
      <w:ins w:id="30" w:author="Charles Baltay" w:date="2014-04-03T17:54:00Z">
        <w:r w:rsidR="00AB0337">
          <w:t xml:space="preserve"> </w:t>
        </w:r>
      </w:ins>
      <w:del w:id="31" w:author="Charles Baltay" w:date="2014-04-03T17:54:00Z">
        <w:r w:rsidDel="00AB0337">
          <w:delText xml:space="preserve"> ~</w:delText>
        </w:r>
      </w:del>
      <w:r>
        <w:t>10 in prototype 2,</w:t>
      </w:r>
      <w:r w:rsidR="00036664">
        <w:t xml:space="preserve"> and</w:t>
      </w:r>
      <w:r>
        <w:t xml:space="preserve"> we</w:t>
      </w:r>
      <w:ins w:id="32" w:author="Charles Baltay" w:date="2014-04-03T17:55:00Z">
        <w:r w:rsidR="00AB0337">
          <w:t xml:space="preserve"> would like</w:t>
        </w:r>
      </w:ins>
      <w:del w:id="33" w:author="Charles Baltay" w:date="2014-04-03T17:55:00Z">
        <w:r w:rsidDel="00AB0337">
          <w:delText xml:space="preserve"> need it</w:delText>
        </w:r>
      </w:del>
      <w:r>
        <w:t xml:space="preserve"> at least 20. We know </w:t>
      </w:r>
      <w:ins w:id="34" w:author="Charles Baltay" w:date="2014-04-03T17:55:00Z">
        <w:r w:rsidR="00AB0337">
          <w:t xml:space="preserve">a </w:t>
        </w:r>
      </w:ins>
      <w:r>
        <w:t>few ways</w:t>
      </w:r>
      <w:del w:id="35" w:author="Charles Baltay" w:date="2014-04-03T17:55:00Z">
        <w:r w:rsidDel="00AB0337">
          <w:delText xml:space="preserve"> how</w:delText>
        </w:r>
      </w:del>
      <w:r>
        <w:t xml:space="preserve"> to improve it - increasing epitaxial layer thickness, increasing epitaxial layer resistivity, </w:t>
      </w:r>
      <w:ins w:id="36" w:author="Charles Baltay" w:date="2014-04-03T17:55:00Z">
        <w:r w:rsidR="00AB0337">
          <w:t xml:space="preserve">or </w:t>
        </w:r>
      </w:ins>
      <w:r>
        <w:t xml:space="preserve">reducing sensor capacitance. The most attractive would be reducing sensor capacitance, as it does </w:t>
      </w:r>
      <w:r w:rsidR="00036664">
        <w:t>not require special process, however</w:t>
      </w:r>
      <w:r>
        <w:t xml:space="preserve"> there are some problems </w:t>
      </w:r>
      <w:ins w:id="37" w:author="Charles Baltay" w:date="2014-04-03T17:56:00Z">
        <w:r w:rsidR="00AB0337">
          <w:t>to be solved with this approach.</w:t>
        </w:r>
      </w:ins>
      <w:del w:id="38" w:author="Charles Baltay" w:date="2014-04-03T17:56:00Z">
        <w:r w:rsidDel="00AB0337">
          <w:delText>on this way</w:delText>
        </w:r>
      </w:del>
      <w:r>
        <w:t>.</w:t>
      </w:r>
    </w:p>
    <w:p w:rsidR="00277E15" w:rsidRDefault="00E96B91" w:rsidP="00277E15">
      <w:r>
        <w:t xml:space="preserve">    3</w:t>
      </w:r>
      <w:r w:rsidR="00277E15">
        <w:t>.</w:t>
      </w:r>
      <w:r w:rsidR="00722E9B">
        <w:t>2</w:t>
      </w:r>
      <w:r w:rsidR="00277E15">
        <w:t xml:space="preserve"> Achieve required pixel size</w:t>
      </w:r>
      <w:ins w:id="39" w:author="Charles Baltay" w:date="2014-04-03T17:59:00Z">
        <w:r w:rsidR="00AB0337">
          <w:t xml:space="preserve"> (prototype</w:t>
        </w:r>
      </w:ins>
      <w:ins w:id="40" w:author="Charles Baltay" w:date="2014-04-03T18:00:00Z">
        <w:r w:rsidR="00AB0337">
          <w:t xml:space="preserve"> 3</w:t>
        </w:r>
      </w:ins>
      <w:ins w:id="41" w:author="Charles Baltay" w:date="2014-04-03T17:59:00Z">
        <w:r w:rsidR="00AB0337">
          <w:t xml:space="preserve"> will have 25 micron pixels, we would eventually like 15)</w:t>
        </w:r>
      </w:ins>
      <w:r w:rsidR="00277E15">
        <w:t>. It may require going to technology with feature size less than 65 nm. There seems to be no problems in that, but both - good signal/noise and pixel size requirements may be challenging.</w:t>
      </w:r>
    </w:p>
    <w:p w:rsidR="00277E15" w:rsidRDefault="00277E15" w:rsidP="00277E15">
      <w:r>
        <w:t xml:space="preserve">    </w:t>
      </w:r>
      <w:r w:rsidR="00E96B91">
        <w:t>3</w:t>
      </w:r>
      <w:r w:rsidR="00722E9B">
        <w:t>.</w:t>
      </w:r>
      <w:r>
        <w:t>3 Achieve acceptable level of inter-pixel</w:t>
      </w:r>
      <w:del w:id="42" w:author="Charles Baltay" w:date="2014-04-03T18:01:00Z">
        <w:r w:rsidDel="009B70BA">
          <w:delText>s</w:delText>
        </w:r>
      </w:del>
      <w:r>
        <w:t xml:space="preserve"> and digi</w:t>
      </w:r>
      <w:r w:rsidR="00036664">
        <w:t xml:space="preserve">tal to </w:t>
      </w:r>
      <w:r w:rsidR="004305ED">
        <w:t>analog circuit</w:t>
      </w:r>
      <w:del w:id="43" w:author="Charles Baltay" w:date="2014-04-03T18:01:00Z">
        <w:r w:rsidR="004305ED" w:rsidDel="009B70BA">
          <w:delText>s</w:delText>
        </w:r>
      </w:del>
      <w:r w:rsidR="004305ED">
        <w:t xml:space="preserve"> cross talks </w:t>
      </w:r>
      <w:r>
        <w:t>and parasitic feed backs.</w:t>
      </w:r>
    </w:p>
    <w:p w:rsidR="00277E15" w:rsidRDefault="00277E15" w:rsidP="00277E15">
      <w:r>
        <w:t xml:space="preserve">   </w:t>
      </w:r>
      <w:r w:rsidR="00E96B91">
        <w:t>3</w:t>
      </w:r>
      <w:r w:rsidR="00722E9B">
        <w:t>.4</w:t>
      </w:r>
      <w:r>
        <w:t xml:space="preserve"> Depending on available funding, try to build co</w:t>
      </w:r>
      <w:r w:rsidR="004305ED">
        <w:t xml:space="preserve">mplete sensor with large enough </w:t>
      </w:r>
      <w:r>
        <w:t>area and full feature readout.</w:t>
      </w:r>
    </w:p>
    <w:p w:rsidR="00036664" w:rsidRDefault="00036664" w:rsidP="00277E15"/>
    <w:p w:rsidR="00036664" w:rsidRDefault="00E96B91" w:rsidP="0043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32"/>
          <w:szCs w:val="32"/>
        </w:rPr>
      </w:pPr>
      <w:r>
        <w:rPr>
          <w:rFonts w:asciiTheme="majorHAnsi" w:eastAsia="Times New Roman" w:hAnsiTheme="majorHAnsi" w:cs="Courier New"/>
          <w:sz w:val="32"/>
          <w:szCs w:val="32"/>
        </w:rPr>
        <w:t>4</w:t>
      </w:r>
      <w:r w:rsidR="00886819" w:rsidRPr="00886819">
        <w:rPr>
          <w:rFonts w:asciiTheme="majorHAnsi" w:eastAsia="Times New Roman" w:hAnsiTheme="majorHAnsi" w:cs="Courier New"/>
          <w:sz w:val="32"/>
          <w:szCs w:val="32"/>
        </w:rPr>
        <w:t>.</w:t>
      </w:r>
      <w:r w:rsidR="00DF72F1">
        <w:rPr>
          <w:rFonts w:asciiTheme="majorHAnsi" w:eastAsia="Times New Roman" w:hAnsiTheme="majorHAnsi" w:cs="Courier New"/>
          <w:sz w:val="32"/>
          <w:szCs w:val="32"/>
        </w:rPr>
        <w:t xml:space="preserve"> </w:t>
      </w:r>
      <w:r w:rsidR="00886819">
        <w:rPr>
          <w:rFonts w:asciiTheme="majorHAnsi" w:eastAsia="Times New Roman" w:hAnsiTheme="majorHAnsi" w:cs="Courier New"/>
          <w:sz w:val="32"/>
          <w:szCs w:val="32"/>
        </w:rPr>
        <w:t>Engineering challe</w:t>
      </w:r>
      <w:r w:rsidR="00886819" w:rsidRPr="00886819">
        <w:rPr>
          <w:rFonts w:asciiTheme="majorHAnsi" w:eastAsia="Times New Roman" w:hAnsiTheme="majorHAnsi" w:cs="Courier New"/>
          <w:sz w:val="32"/>
          <w:szCs w:val="32"/>
        </w:rPr>
        <w:t>nges.</w:t>
      </w:r>
    </w:p>
    <w:p w:rsidR="004305ED" w:rsidRPr="00036664" w:rsidRDefault="00886819" w:rsidP="0043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32"/>
          <w:szCs w:val="32"/>
        </w:rPr>
      </w:pPr>
      <w:r w:rsidRPr="00886819">
        <w:rPr>
          <w:rFonts w:asciiTheme="majorHAnsi" w:eastAsia="Times New Roman" w:hAnsiTheme="majorHAnsi" w:cs="Courier New"/>
          <w:sz w:val="32"/>
          <w:szCs w:val="32"/>
        </w:rPr>
        <w:t xml:space="preserve"> </w:t>
      </w:r>
    </w:p>
    <w:p w:rsidR="004305ED" w:rsidRPr="004305ED" w:rsidRDefault="004305ED" w:rsidP="0043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r w:rsidRPr="004305ED">
        <w:rPr>
          <w:rFonts w:eastAsia="Times New Roman" w:cs="Courier New"/>
        </w:rPr>
        <w:t xml:space="preserve">   </w:t>
      </w:r>
      <w:r w:rsidR="00E96B91">
        <w:rPr>
          <w:rFonts w:eastAsia="Times New Roman" w:cs="Courier New"/>
        </w:rPr>
        <w:t>4</w:t>
      </w:r>
      <w:r w:rsidR="009A400A">
        <w:rPr>
          <w:rFonts w:eastAsia="Times New Roman" w:cs="Courier New"/>
        </w:rPr>
        <w:t>.1 Achieving low capacitance of sensor diode in 65 nm and smaller feature size process. Following standard design rules for such process led to much higher than hoped for diode capacitance. There seems to be solution for this problem (using non-standard “native diode” from design library</w:t>
      </w:r>
      <w:r w:rsidR="00E96B91">
        <w:rPr>
          <w:rFonts w:eastAsia="Times New Roman" w:cs="Courier New"/>
        </w:rPr>
        <w:t>)</w:t>
      </w:r>
      <w:r w:rsidR="009A400A">
        <w:rPr>
          <w:rFonts w:eastAsia="Times New Roman" w:cs="Courier New"/>
        </w:rPr>
        <w:t>. But that need to be checked, and this is the main goal of the 3</w:t>
      </w:r>
      <w:r w:rsidR="009A400A" w:rsidRPr="009A400A">
        <w:rPr>
          <w:rFonts w:eastAsia="Times New Roman" w:cs="Courier New"/>
          <w:vertAlign w:val="superscript"/>
        </w:rPr>
        <w:t>rd</w:t>
      </w:r>
      <w:r w:rsidR="009A400A">
        <w:rPr>
          <w:rFonts w:eastAsia="Times New Roman" w:cs="Courier New"/>
        </w:rPr>
        <w:t xml:space="preserve"> prototype. </w:t>
      </w:r>
    </w:p>
    <w:p w:rsidR="004305ED" w:rsidRDefault="004305ED" w:rsidP="0043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r w:rsidRPr="004305ED">
        <w:rPr>
          <w:rFonts w:eastAsia="Times New Roman" w:cs="Courier New"/>
        </w:rPr>
        <w:t xml:space="preserve">  </w:t>
      </w:r>
      <w:r w:rsidR="00E96B91">
        <w:rPr>
          <w:rFonts w:eastAsia="Times New Roman" w:cs="Courier New"/>
        </w:rPr>
        <w:t xml:space="preserve"> 4</w:t>
      </w:r>
      <w:r w:rsidR="009A400A">
        <w:rPr>
          <w:rFonts w:eastAsia="Times New Roman" w:cs="Courier New"/>
        </w:rPr>
        <w:t>.2 If low value of sensor diode capacitance will be achieved,</w:t>
      </w:r>
      <w:r w:rsidR="00DF72F1">
        <w:rPr>
          <w:rFonts w:eastAsia="Times New Roman" w:cs="Courier New"/>
        </w:rPr>
        <w:t xml:space="preserve"> the signal/noise ratio will improve</w:t>
      </w:r>
      <w:r w:rsidR="009A400A">
        <w:rPr>
          <w:rFonts w:eastAsia="Times New Roman" w:cs="Courier New"/>
        </w:rPr>
        <w:t>. However, lower value of this capacitance will make it more sensitive to cross-talks through capacitive coupling</w:t>
      </w:r>
      <w:r w:rsidR="00DF72F1">
        <w:rPr>
          <w:rFonts w:eastAsia="Times New Roman" w:cs="Courier New"/>
        </w:rPr>
        <w:t>. Reducing such coupling can be a challenge.</w:t>
      </w:r>
      <w:r w:rsidR="009A400A">
        <w:rPr>
          <w:rFonts w:eastAsia="Times New Roman" w:cs="Courier New"/>
        </w:rPr>
        <w:t xml:space="preserve"> </w:t>
      </w:r>
    </w:p>
    <w:p w:rsidR="00D82EFF" w:rsidRDefault="00E96B91" w:rsidP="0043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r>
        <w:rPr>
          <w:rFonts w:eastAsia="Times New Roman" w:cs="Courier New"/>
        </w:rPr>
        <w:t xml:space="preserve">  4</w:t>
      </w:r>
      <w:r w:rsidR="00DF72F1">
        <w:rPr>
          <w:rFonts w:eastAsia="Times New Roman" w:cs="Courier New"/>
        </w:rPr>
        <w:t>.3</w:t>
      </w:r>
      <w:r w:rsidR="008379AF">
        <w:rPr>
          <w:rFonts w:eastAsia="Times New Roman" w:cs="Courier New"/>
        </w:rPr>
        <w:t xml:space="preserve"> Transition from small prototypes (few mm</w:t>
      </w:r>
      <w:r w:rsidR="008379AF">
        <w:rPr>
          <w:rFonts w:eastAsia="Times New Roman" w:cs="Courier New"/>
          <w:vertAlign w:val="superscript"/>
        </w:rPr>
        <w:t>2</w:t>
      </w:r>
      <w:r w:rsidR="008379AF">
        <w:rPr>
          <w:rFonts w:eastAsia="Times New Roman" w:cs="Courier New"/>
        </w:rPr>
        <w:t>) to real ILC detector size (~ 10 cm</w:t>
      </w:r>
      <w:r w:rsidR="008379AF">
        <w:rPr>
          <w:rFonts w:eastAsia="Times New Roman" w:cs="Courier New"/>
          <w:vertAlign w:val="superscript"/>
        </w:rPr>
        <w:t>2</w:t>
      </w:r>
      <w:r>
        <w:rPr>
          <w:rFonts w:eastAsia="Times New Roman" w:cs="Courier New"/>
        </w:rPr>
        <w:t>) may meet</w:t>
      </w:r>
      <w:r w:rsidR="008379AF">
        <w:rPr>
          <w:rFonts w:eastAsia="Times New Roman" w:cs="Courier New"/>
        </w:rPr>
        <w:t xml:space="preserve"> additional problems. One of them will be effect of Lorentz forces on the power supply buses, especially in the case of pulsing power</w:t>
      </w:r>
      <w:r w:rsidR="00D82EFF">
        <w:rPr>
          <w:rFonts w:eastAsia="Times New Roman" w:cs="Courier New"/>
        </w:rPr>
        <w:t>. Pulsing power is the only way to achieve acceptable power dissipat</w:t>
      </w:r>
      <w:r>
        <w:rPr>
          <w:rFonts w:eastAsia="Times New Roman" w:cs="Courier New"/>
        </w:rPr>
        <w:t xml:space="preserve">ion in the vertex detector. However, it will generate varying </w:t>
      </w:r>
      <w:r w:rsidR="00D82EFF">
        <w:rPr>
          <w:rFonts w:eastAsia="Times New Roman" w:cs="Courier New"/>
        </w:rPr>
        <w:t>Lorentz forces</w:t>
      </w:r>
      <w:r>
        <w:rPr>
          <w:rFonts w:eastAsia="Times New Roman" w:cs="Courier New"/>
        </w:rPr>
        <w:t xml:space="preserve">, acting on power supply lines. This may produce </w:t>
      </w:r>
      <w:r w:rsidR="00D82EFF">
        <w:rPr>
          <w:rFonts w:eastAsia="Times New Roman" w:cs="Courier New"/>
        </w:rPr>
        <w:t>vibrations, which are unacceptable for required spatial resolution of the detector.</w:t>
      </w:r>
    </w:p>
    <w:p w:rsidR="00DF72F1" w:rsidRPr="004305ED" w:rsidRDefault="008379AF" w:rsidP="0043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r>
        <w:rPr>
          <w:rFonts w:eastAsia="Times New Roman" w:cs="Courier New"/>
        </w:rPr>
        <w:t xml:space="preserve"> </w:t>
      </w:r>
    </w:p>
    <w:p w:rsidR="004305ED" w:rsidRDefault="00E96B91" w:rsidP="00D8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32"/>
          <w:szCs w:val="32"/>
        </w:rPr>
      </w:pPr>
      <w:r>
        <w:rPr>
          <w:rFonts w:asciiTheme="majorHAnsi" w:eastAsia="Times New Roman" w:hAnsiTheme="majorHAnsi" w:cs="Courier New"/>
          <w:sz w:val="32"/>
          <w:szCs w:val="32"/>
        </w:rPr>
        <w:t xml:space="preserve"> 5</w:t>
      </w:r>
      <w:r w:rsidR="00D82EFF">
        <w:rPr>
          <w:rFonts w:asciiTheme="majorHAnsi" w:eastAsia="Times New Roman" w:hAnsiTheme="majorHAnsi" w:cs="Courier New"/>
          <w:sz w:val="32"/>
          <w:szCs w:val="32"/>
        </w:rPr>
        <w:t xml:space="preserve">. </w:t>
      </w:r>
      <w:proofErr w:type="spellStart"/>
      <w:r w:rsidR="00D82EFF" w:rsidRPr="00D82EFF">
        <w:rPr>
          <w:rFonts w:asciiTheme="majorHAnsi" w:eastAsia="Times New Roman" w:hAnsiTheme="majorHAnsi" w:cs="Courier New"/>
          <w:sz w:val="32"/>
          <w:szCs w:val="32"/>
        </w:rPr>
        <w:t>Chronopixel</w:t>
      </w:r>
      <w:proofErr w:type="spellEnd"/>
      <w:r w:rsidR="00D82EFF" w:rsidRPr="00D82EFF">
        <w:rPr>
          <w:rFonts w:asciiTheme="majorHAnsi" w:eastAsia="Times New Roman" w:hAnsiTheme="majorHAnsi" w:cs="Courier New"/>
          <w:sz w:val="32"/>
          <w:szCs w:val="32"/>
        </w:rPr>
        <w:t xml:space="preserve"> collaboration</w:t>
      </w:r>
    </w:p>
    <w:p w:rsidR="00D82EFF" w:rsidRDefault="00D82EFF" w:rsidP="00D8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p>
    <w:p w:rsidR="00D82EFF" w:rsidRPr="00D82EFF" w:rsidRDefault="003256B4" w:rsidP="00D8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r>
        <w:rPr>
          <w:rFonts w:eastAsia="Times New Roman" w:cs="Courier New"/>
        </w:rPr>
        <w:t xml:space="preserve">    </w:t>
      </w:r>
      <w:r w:rsidR="00D82EFF">
        <w:rPr>
          <w:rFonts w:eastAsia="Times New Roman" w:cs="Courier New"/>
        </w:rPr>
        <w:t xml:space="preserve">The </w:t>
      </w:r>
      <w:proofErr w:type="spellStart"/>
      <w:r w:rsidR="00D82EFF">
        <w:rPr>
          <w:rFonts w:eastAsia="Times New Roman" w:cs="Courier New"/>
        </w:rPr>
        <w:t>chronopixel</w:t>
      </w:r>
      <w:proofErr w:type="spellEnd"/>
      <w:r w:rsidR="00D82EFF">
        <w:rPr>
          <w:rFonts w:eastAsia="Times New Roman" w:cs="Courier New"/>
        </w:rPr>
        <w:t xml:space="preserve"> sensor is been developed in the collaboration of the University of Oregon and Yale University. </w:t>
      </w:r>
      <w:r w:rsidR="00B54799">
        <w:rPr>
          <w:rFonts w:eastAsia="Times New Roman" w:cs="Courier New"/>
        </w:rPr>
        <w:t>The silicon sensor engineering is performed by Sarnoff Corporation under contract with</w:t>
      </w:r>
      <w:ins w:id="44" w:author="Charles Baltay" w:date="2014-04-03T18:02:00Z">
        <w:r w:rsidR="009B70BA">
          <w:rPr>
            <w:rFonts w:eastAsia="Times New Roman" w:cs="Courier New"/>
          </w:rPr>
          <w:t xml:space="preserve"> the two</w:t>
        </w:r>
      </w:ins>
      <w:r w:rsidR="00B54799">
        <w:rPr>
          <w:rFonts w:eastAsia="Times New Roman" w:cs="Courier New"/>
        </w:rPr>
        <w:t xml:space="preserve"> Universities.</w:t>
      </w:r>
    </w:p>
    <w:p w:rsidR="00D82EFF" w:rsidRPr="00D82EFF" w:rsidRDefault="00D82EFF" w:rsidP="00D8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sz w:val="32"/>
          <w:szCs w:val="32"/>
        </w:rPr>
      </w:pPr>
    </w:p>
    <w:p w:rsidR="004305ED" w:rsidRPr="00B54799" w:rsidRDefault="00E96B91" w:rsidP="004305ED">
      <w:pPr>
        <w:rPr>
          <w:rFonts w:asciiTheme="majorHAnsi" w:hAnsiTheme="majorHAnsi"/>
          <w:sz w:val="32"/>
          <w:szCs w:val="32"/>
        </w:rPr>
      </w:pPr>
      <w:r>
        <w:rPr>
          <w:rFonts w:asciiTheme="majorHAnsi" w:hAnsiTheme="majorHAnsi"/>
          <w:sz w:val="32"/>
          <w:szCs w:val="32"/>
        </w:rPr>
        <w:t>6</w:t>
      </w:r>
      <w:r w:rsidR="00B54799" w:rsidRPr="00B54799">
        <w:rPr>
          <w:rFonts w:asciiTheme="majorHAnsi" w:hAnsiTheme="majorHAnsi"/>
          <w:sz w:val="32"/>
          <w:szCs w:val="32"/>
        </w:rPr>
        <w:t xml:space="preserve">. </w:t>
      </w:r>
      <w:r w:rsidR="00B54799">
        <w:rPr>
          <w:rFonts w:asciiTheme="majorHAnsi" w:hAnsiTheme="majorHAnsi"/>
          <w:sz w:val="32"/>
          <w:szCs w:val="32"/>
        </w:rPr>
        <w:t>A</w:t>
      </w:r>
      <w:r w:rsidR="004305ED" w:rsidRPr="00B54799">
        <w:rPr>
          <w:rFonts w:asciiTheme="majorHAnsi" w:hAnsiTheme="majorHAnsi"/>
          <w:sz w:val="32"/>
          <w:szCs w:val="32"/>
        </w:rPr>
        <w:t xml:space="preserve">pplicability of the </w:t>
      </w:r>
      <w:proofErr w:type="spellStart"/>
      <w:r w:rsidR="004305ED" w:rsidRPr="00B54799">
        <w:rPr>
          <w:rFonts w:asciiTheme="majorHAnsi" w:hAnsiTheme="majorHAnsi"/>
          <w:sz w:val="32"/>
          <w:szCs w:val="32"/>
        </w:rPr>
        <w:t>Chronopixel</w:t>
      </w:r>
      <w:proofErr w:type="spellEnd"/>
      <w:r w:rsidR="004305ED" w:rsidRPr="00B54799">
        <w:rPr>
          <w:rFonts w:asciiTheme="majorHAnsi" w:hAnsiTheme="majorHAnsi"/>
          <w:sz w:val="32"/>
          <w:szCs w:val="32"/>
        </w:rPr>
        <w:t xml:space="preserve"> architecture to fields beyond the IL</w:t>
      </w:r>
      <w:r>
        <w:rPr>
          <w:rFonts w:asciiTheme="majorHAnsi" w:hAnsiTheme="majorHAnsi"/>
          <w:sz w:val="32"/>
          <w:szCs w:val="32"/>
        </w:rPr>
        <w:t xml:space="preserve">C </w:t>
      </w:r>
    </w:p>
    <w:p w:rsidR="004305ED" w:rsidRDefault="004305ED" w:rsidP="004305ED">
      <w:r>
        <w:t xml:space="preserve">     With some modifications (for example, adding time-time conv</w:t>
      </w:r>
      <w:r w:rsidR="00B54799">
        <w:t xml:space="preserve">ertor) </w:t>
      </w:r>
      <w:proofErr w:type="spellStart"/>
      <w:r w:rsidR="00B54799">
        <w:t>Chronop</w:t>
      </w:r>
      <w:r w:rsidR="00A4226E">
        <w:t>ixel</w:t>
      </w:r>
      <w:proofErr w:type="spellEnd"/>
      <w:r w:rsidR="00A4226E">
        <w:t xml:space="preserve"> architecture </w:t>
      </w:r>
      <w:r>
        <w:t>can be applied for any experiment requiring time stamping of indi</w:t>
      </w:r>
      <w:r w:rsidR="00A4226E">
        <w:t xml:space="preserve">vidual hits - it may be HL-LHC, </w:t>
      </w:r>
      <w:r>
        <w:t>CLIC and so on.</w:t>
      </w:r>
    </w:p>
    <w:sectPr w:rsidR="0043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15"/>
    <w:rsid w:val="00036664"/>
    <w:rsid w:val="00087D20"/>
    <w:rsid w:val="000F007D"/>
    <w:rsid w:val="001E3FFB"/>
    <w:rsid w:val="001E689B"/>
    <w:rsid w:val="00277E15"/>
    <w:rsid w:val="003256B4"/>
    <w:rsid w:val="00354BC9"/>
    <w:rsid w:val="004305ED"/>
    <w:rsid w:val="00631A85"/>
    <w:rsid w:val="00722E9B"/>
    <w:rsid w:val="008379AF"/>
    <w:rsid w:val="00886819"/>
    <w:rsid w:val="009A400A"/>
    <w:rsid w:val="009B70BA"/>
    <w:rsid w:val="00A4226E"/>
    <w:rsid w:val="00AB0337"/>
    <w:rsid w:val="00B54799"/>
    <w:rsid w:val="00D82EFF"/>
    <w:rsid w:val="00DF72F1"/>
    <w:rsid w:val="00E96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05ED"/>
    <w:rPr>
      <w:rFonts w:ascii="Courier New" w:eastAsia="Times New Roman" w:hAnsi="Courier New" w:cs="Courier New"/>
      <w:sz w:val="20"/>
      <w:szCs w:val="20"/>
    </w:rPr>
  </w:style>
  <w:style w:type="character" w:styleId="Hyperlink">
    <w:name w:val="Hyperlink"/>
    <w:basedOn w:val="DefaultParagraphFont"/>
    <w:uiPriority w:val="99"/>
    <w:unhideWhenUsed/>
    <w:rsid w:val="00036664"/>
    <w:rPr>
      <w:color w:val="0000FF" w:themeColor="hyperlink"/>
      <w:u w:val="single"/>
    </w:rPr>
  </w:style>
  <w:style w:type="paragraph" w:styleId="BalloonText">
    <w:name w:val="Balloon Text"/>
    <w:basedOn w:val="Normal"/>
    <w:link w:val="BalloonTextChar"/>
    <w:uiPriority w:val="99"/>
    <w:semiHidden/>
    <w:unhideWhenUsed/>
    <w:rsid w:val="00AB033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33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05ED"/>
    <w:rPr>
      <w:rFonts w:ascii="Courier New" w:eastAsia="Times New Roman" w:hAnsi="Courier New" w:cs="Courier New"/>
      <w:sz w:val="20"/>
      <w:szCs w:val="20"/>
    </w:rPr>
  </w:style>
  <w:style w:type="character" w:styleId="Hyperlink">
    <w:name w:val="Hyperlink"/>
    <w:basedOn w:val="DefaultParagraphFont"/>
    <w:uiPriority w:val="99"/>
    <w:unhideWhenUsed/>
    <w:rsid w:val="00036664"/>
    <w:rPr>
      <w:color w:val="0000FF" w:themeColor="hyperlink"/>
      <w:u w:val="single"/>
    </w:rPr>
  </w:style>
  <w:style w:type="paragraph" w:styleId="BalloonText">
    <w:name w:val="Balloon Text"/>
    <w:basedOn w:val="Normal"/>
    <w:link w:val="BalloonTextChar"/>
    <w:uiPriority w:val="99"/>
    <w:semiHidden/>
    <w:unhideWhenUsed/>
    <w:rsid w:val="00AB033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3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5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genda.linearcollider.org/getFile.py/access?contribId=309&amp;sessionId=37&amp;resId=1&amp;materialId=slides&amp;confId=6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Stanford Linear Accelerator Center</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SLAC</dc:creator>
  <cp:lastModifiedBy>SLAC</cp:lastModifiedBy>
  <cp:revision>2</cp:revision>
  <dcterms:created xsi:type="dcterms:W3CDTF">2014-04-04T17:20:00Z</dcterms:created>
  <dcterms:modified xsi:type="dcterms:W3CDTF">2014-04-04T17:20:00Z</dcterms:modified>
</cp:coreProperties>
</file>